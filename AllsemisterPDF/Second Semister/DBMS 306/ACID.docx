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4402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1. A ___ is a set of information which processes the data transaction in database system that monitors transaction programs.</w:t>
      </w:r>
    </w:p>
    <w:p w14:paraId="623CA9A3" w14:textId="77777777" w:rsidR="00794D6D" w:rsidRPr="00794D6D" w:rsidRDefault="00794D6D" w:rsidP="00794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Operating System</w:t>
      </w:r>
    </w:p>
    <w:p w14:paraId="4C44B2CD" w14:textId="77777777" w:rsidR="00794D6D" w:rsidRPr="00794D6D" w:rsidRDefault="00794D6D" w:rsidP="00794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Decision Support System</w:t>
      </w:r>
    </w:p>
    <w:p w14:paraId="028C3220" w14:textId="77777777" w:rsidR="00794D6D" w:rsidRPr="00794D6D" w:rsidRDefault="00794D6D" w:rsidP="00794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Transaction Processing System</w:t>
      </w:r>
    </w:p>
    <w:p w14:paraId="576BAC52" w14:textId="77777777" w:rsidR="00794D6D" w:rsidRPr="00794D6D" w:rsidRDefault="00794D6D" w:rsidP="00794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None of the mentioned above</w:t>
      </w:r>
    </w:p>
    <w:p w14:paraId="58BEB68F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C) Transaction Processing System</w:t>
      </w:r>
    </w:p>
    <w:p w14:paraId="276E6497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5115CA20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A transaction processing system is a set of information which processes the data transaction in database system that monitors transaction programs.</w:t>
      </w:r>
    </w:p>
    <w:p w14:paraId="4BF7FC39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51375E">
          <v:rect id="_x0000_i1025" style="width:0;height:0" o:hralign="center" o:hrstd="t" o:hrnoshade="t" o:hr="t" fillcolor="black" stroked="f"/>
        </w:pict>
      </w:r>
    </w:p>
    <w:p w14:paraId="0394054E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2. A Transaction Processing System is also known as real-time processing system.</w:t>
      </w:r>
    </w:p>
    <w:p w14:paraId="609C38B5" w14:textId="77777777" w:rsidR="00794D6D" w:rsidRPr="00794D6D" w:rsidRDefault="00794D6D" w:rsidP="00794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True</w:t>
      </w:r>
    </w:p>
    <w:p w14:paraId="64385A82" w14:textId="77777777" w:rsidR="00794D6D" w:rsidRPr="00794D6D" w:rsidRDefault="00794D6D" w:rsidP="00794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False</w:t>
      </w:r>
    </w:p>
    <w:p w14:paraId="60F51680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A) True</w:t>
      </w:r>
    </w:p>
    <w:p w14:paraId="356D0E35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33C6DBB3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TPS is also known as transaction processing or real-time processing.</w:t>
      </w:r>
    </w:p>
    <w:p w14:paraId="6EE730B3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C5D195">
          <v:rect id="_x0000_i1026" style="width:0;height:0" o:hralign="center" o:hrstd="t" o:hrnoshade="t" o:hr="t" fillcolor="black" stroked="f"/>
        </w:pict>
      </w:r>
    </w:p>
    <w:p w14:paraId="36443897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3. ____ is a way of computing that divides work into individual, indivisible operations.</w:t>
      </w:r>
    </w:p>
    <w:p w14:paraId="723BD28B" w14:textId="77777777" w:rsidR="00794D6D" w:rsidRPr="00794D6D" w:rsidRDefault="00794D6D" w:rsidP="00794D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Executive Support System</w:t>
      </w:r>
    </w:p>
    <w:p w14:paraId="7C090897" w14:textId="77777777" w:rsidR="00794D6D" w:rsidRPr="00794D6D" w:rsidRDefault="00794D6D" w:rsidP="00794D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Decision Support System</w:t>
      </w:r>
    </w:p>
    <w:p w14:paraId="019B90DB" w14:textId="77777777" w:rsidR="00794D6D" w:rsidRPr="00794D6D" w:rsidRDefault="00794D6D" w:rsidP="00794D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Transaction Processing System</w:t>
      </w:r>
    </w:p>
    <w:p w14:paraId="4810C8BF" w14:textId="77777777" w:rsidR="00794D6D" w:rsidRPr="00794D6D" w:rsidRDefault="00794D6D" w:rsidP="00794D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None of the mentioned above</w:t>
      </w:r>
    </w:p>
    <w:p w14:paraId="46F22127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C) Transaction Processing System</w:t>
      </w:r>
    </w:p>
    <w:p w14:paraId="51EEAB56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4C2FD7BC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lastRenderedPageBreak/>
        <w:t>A TPS is a way of computing that divides work into individual, indivisible operations.</w:t>
      </w:r>
    </w:p>
    <w:p w14:paraId="62742ACD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06496C">
          <v:rect id="_x0000_i1027" style="width:0;height:0" o:hralign="center" o:hrstd="t" o:hrnoshade="t" o:hr="t" fillcolor="black" stroked="f"/>
        </w:pict>
      </w:r>
    </w:p>
    <w:p w14:paraId="1D9ADCB5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4. A TPS is a set of information which processes the ____ in database system.</w:t>
      </w:r>
    </w:p>
    <w:p w14:paraId="5911C440" w14:textId="77777777" w:rsidR="00794D6D" w:rsidRPr="00794D6D" w:rsidRDefault="00794D6D" w:rsidP="00794D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Information management</w:t>
      </w:r>
    </w:p>
    <w:p w14:paraId="19A2A371" w14:textId="77777777" w:rsidR="00794D6D" w:rsidRPr="00794D6D" w:rsidRDefault="00794D6D" w:rsidP="00794D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Data transaction</w:t>
      </w:r>
    </w:p>
    <w:p w14:paraId="0F64F7E0" w14:textId="77777777" w:rsidR="00794D6D" w:rsidRPr="00794D6D" w:rsidRDefault="00794D6D" w:rsidP="00794D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Scheduling</w:t>
      </w:r>
    </w:p>
    <w:p w14:paraId="2F860D57" w14:textId="77777777" w:rsidR="00794D6D" w:rsidRPr="00794D6D" w:rsidRDefault="00794D6D" w:rsidP="00794D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None of the mentioned above</w:t>
      </w:r>
    </w:p>
    <w:p w14:paraId="44BA8897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B) Data transaction</w:t>
      </w:r>
    </w:p>
    <w:p w14:paraId="4316D55B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5E03EF5B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A Transaction Processing System (TPS) is a collection of data that handles data transactions in a database system and keeps track of transaction programs.</w:t>
      </w:r>
    </w:p>
    <w:p w14:paraId="58025418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3B9DA8">
          <v:rect id="_x0000_i1028" style="width:0;height:0" o:hralign="center" o:hrstd="t" o:hrnoshade="t" o:hr="t" fillcolor="black" stroked="f"/>
        </w:pict>
      </w:r>
    </w:p>
    <w:p w14:paraId="6C60F4FB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5. ____ processes multiple transactions at the same time.</w:t>
      </w:r>
    </w:p>
    <w:p w14:paraId="5EA34056" w14:textId="77777777" w:rsidR="00794D6D" w:rsidRPr="00794D6D" w:rsidRDefault="00794D6D" w:rsidP="00794D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Batch Processing</w:t>
      </w:r>
    </w:p>
    <w:p w14:paraId="37E80686" w14:textId="77777777" w:rsidR="00794D6D" w:rsidRPr="00794D6D" w:rsidRDefault="00794D6D" w:rsidP="00794D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Real-time Processing</w:t>
      </w:r>
    </w:p>
    <w:p w14:paraId="5B4F1001" w14:textId="77777777" w:rsidR="00794D6D" w:rsidRPr="00794D6D" w:rsidRDefault="00794D6D" w:rsidP="00794D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Distributed System</w:t>
      </w:r>
    </w:p>
    <w:p w14:paraId="0325E197" w14:textId="77777777" w:rsidR="00794D6D" w:rsidRPr="00794D6D" w:rsidRDefault="00794D6D" w:rsidP="00794D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None of the mentioned above</w:t>
      </w:r>
    </w:p>
    <w:p w14:paraId="5F4C0E8F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A) Batch Processing</w:t>
      </w:r>
    </w:p>
    <w:p w14:paraId="03D76058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7897B2A8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Batch processing system processes several transactions at the same time. It is a technique in which a system collects the programs and data together in a batch and then processing starts.</w:t>
      </w:r>
    </w:p>
    <w:p w14:paraId="6EADDB0D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1C25AC">
          <v:rect id="_x0000_i1029" style="width:0;height:0" o:hralign="center" o:hrstd="t" o:hrnoshade="t" o:hr="t" fillcolor="black" stroked="f"/>
        </w:pict>
      </w:r>
    </w:p>
    <w:p w14:paraId="1EB98406" w14:textId="77777777" w:rsidR="00794D6D" w:rsidRPr="00794D6D" w:rsidRDefault="00794D6D" w:rsidP="00794D6D">
      <w:pPr>
        <w:spacing w:after="0" w:line="240" w:lineRule="auto"/>
        <w:jc w:val="center"/>
        <w:rPr>
          <w:ins w:id="0" w:author="Unknown"/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aps/>
          <w:color w:val="000000"/>
          <w:spacing w:val="30"/>
          <w:sz w:val="15"/>
          <w:szCs w:val="15"/>
          <w:lang w:eastAsia="en-IN"/>
        </w:rPr>
        <w:t>ADVERTISEMENT</w:t>
      </w:r>
    </w:p>
    <w:p w14:paraId="4E0AAF39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6. In ___ the results of each transaction are not immediately available.</w:t>
      </w:r>
    </w:p>
    <w:p w14:paraId="0AF0FDC5" w14:textId="77777777" w:rsidR="00794D6D" w:rsidRPr="00794D6D" w:rsidRDefault="00794D6D" w:rsidP="00794D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Batch processing</w:t>
      </w:r>
    </w:p>
    <w:p w14:paraId="5A441CCC" w14:textId="77777777" w:rsidR="00794D6D" w:rsidRPr="00794D6D" w:rsidRDefault="00794D6D" w:rsidP="00794D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lastRenderedPageBreak/>
        <w:t>Real-time processing</w:t>
      </w:r>
    </w:p>
    <w:p w14:paraId="02119ABA" w14:textId="77777777" w:rsidR="00794D6D" w:rsidRPr="00794D6D" w:rsidRDefault="00794D6D" w:rsidP="00794D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Transaction processing</w:t>
      </w:r>
    </w:p>
    <w:p w14:paraId="78697229" w14:textId="77777777" w:rsidR="00794D6D" w:rsidRPr="00794D6D" w:rsidRDefault="00794D6D" w:rsidP="00794D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All of the mentioned above</w:t>
      </w:r>
    </w:p>
    <w:p w14:paraId="004D8FA1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A) Batch processing</w:t>
      </w:r>
    </w:p>
    <w:p w14:paraId="3A8BB9ED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1D6899E9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In Batch processing the results of each transaction are not immediately available.</w:t>
      </w:r>
    </w:p>
    <w:p w14:paraId="50E53538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DE2A0C">
          <v:rect id="_x0000_i1030" style="width:0;height:0" o:hralign="center" o:hrstd="t" o:hrnoshade="t" o:hr="t" fillcolor="black" stroked="f"/>
        </w:pict>
      </w:r>
    </w:p>
    <w:p w14:paraId="04377A51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 xml:space="preserve">7. A transaction processing system helps </w:t>
      </w:r>
      <w:proofErr w:type="gramStart"/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user's</w:t>
      </w:r>
      <w:proofErr w:type="gramEnd"/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 xml:space="preserve"> to process data transactions within a ___ that tracks transaction programs.</w:t>
      </w:r>
    </w:p>
    <w:p w14:paraId="5F5C2827" w14:textId="77777777" w:rsidR="00794D6D" w:rsidRPr="00794D6D" w:rsidRDefault="00794D6D" w:rsidP="00794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Transaction system</w:t>
      </w:r>
    </w:p>
    <w:p w14:paraId="6D7D38E1" w14:textId="77777777" w:rsidR="00794D6D" w:rsidRPr="00794D6D" w:rsidRDefault="00794D6D" w:rsidP="00794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Batch system</w:t>
      </w:r>
    </w:p>
    <w:p w14:paraId="77FC1256" w14:textId="77777777" w:rsidR="00794D6D" w:rsidRPr="00794D6D" w:rsidRDefault="00794D6D" w:rsidP="00794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Database system</w:t>
      </w:r>
    </w:p>
    <w:p w14:paraId="1C585E29" w14:textId="77777777" w:rsidR="00794D6D" w:rsidRPr="00794D6D" w:rsidRDefault="00794D6D" w:rsidP="00794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None of the mentioned above</w:t>
      </w:r>
    </w:p>
    <w:p w14:paraId="05211A8C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C) Database system</w:t>
      </w:r>
    </w:p>
    <w:p w14:paraId="6204238E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53D4EF5A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 xml:space="preserve">A transaction processing system helps </w:t>
      </w:r>
      <w:proofErr w:type="gramStart"/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user's</w:t>
      </w:r>
      <w:proofErr w:type="gramEnd"/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 xml:space="preserve"> to process data transactions within a Database system that tracks transaction programs.</w:t>
      </w:r>
    </w:p>
    <w:p w14:paraId="2AEF37B3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000425">
          <v:rect id="_x0000_i1031" style="width:0;height:0" o:hralign="center" o:hrstd="t" o:hrnoshade="t" o:hr="t" fillcolor="black" stroked="f"/>
        </w:pict>
      </w:r>
    </w:p>
    <w:p w14:paraId="36388600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8. A ___ utilizes both software and hardware to manage thousands of business and user data.</w:t>
      </w:r>
    </w:p>
    <w:p w14:paraId="31797BC7" w14:textId="77777777" w:rsidR="00794D6D" w:rsidRPr="00794D6D" w:rsidRDefault="00794D6D" w:rsidP="00794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Decision Support System</w:t>
      </w:r>
    </w:p>
    <w:p w14:paraId="1C8E499A" w14:textId="77777777" w:rsidR="00794D6D" w:rsidRPr="00794D6D" w:rsidRDefault="00794D6D" w:rsidP="00794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Transaction Processing System</w:t>
      </w:r>
    </w:p>
    <w:p w14:paraId="19AA574A" w14:textId="77777777" w:rsidR="00794D6D" w:rsidRPr="00794D6D" w:rsidRDefault="00794D6D" w:rsidP="00794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Executive Support System</w:t>
      </w:r>
    </w:p>
    <w:p w14:paraId="36E36A28" w14:textId="77777777" w:rsidR="00794D6D" w:rsidRPr="00794D6D" w:rsidRDefault="00794D6D" w:rsidP="00794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None of the mentioned above</w:t>
      </w:r>
    </w:p>
    <w:p w14:paraId="4D6C43D1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B) Transaction Processing System</w:t>
      </w:r>
    </w:p>
    <w:p w14:paraId="4D72871C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3DB62360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lastRenderedPageBreak/>
        <w:t>A Transaction Processing System utilizes both software and hardware to manage thousands of business and user data.</w:t>
      </w:r>
    </w:p>
    <w:p w14:paraId="0F77EA6D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ABEDF7">
          <v:rect id="_x0000_i1032" style="width:0;height:0" o:hralign="center" o:hrstd="t" o:hrnoshade="t" o:hr="t" fillcolor="black" stroked="f"/>
        </w:pict>
      </w:r>
    </w:p>
    <w:p w14:paraId="06691531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9. Transaction Processing System components are ____.</w:t>
      </w:r>
    </w:p>
    <w:p w14:paraId="085EB81E" w14:textId="77777777" w:rsidR="00794D6D" w:rsidRPr="00794D6D" w:rsidRDefault="00794D6D" w:rsidP="00794D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Processing system</w:t>
      </w:r>
    </w:p>
    <w:p w14:paraId="34CA1D08" w14:textId="77777777" w:rsidR="00794D6D" w:rsidRPr="00794D6D" w:rsidRDefault="00794D6D" w:rsidP="00794D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Storage device</w:t>
      </w:r>
    </w:p>
    <w:p w14:paraId="48C89658" w14:textId="77777777" w:rsidR="00794D6D" w:rsidRPr="00794D6D" w:rsidRDefault="00794D6D" w:rsidP="00794D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I/O</w:t>
      </w:r>
    </w:p>
    <w:p w14:paraId="523C9106" w14:textId="77777777" w:rsidR="00794D6D" w:rsidRPr="00794D6D" w:rsidRDefault="00794D6D" w:rsidP="00794D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All of the mentioned above</w:t>
      </w:r>
    </w:p>
    <w:p w14:paraId="789471F6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D) All of the mentioned above</w:t>
      </w:r>
    </w:p>
    <w:p w14:paraId="71E4E1F3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74BD2395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Transaction Processing System components are Processing system, Storage device and I/O devices.</w:t>
      </w:r>
    </w:p>
    <w:p w14:paraId="170AF228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D4CD22">
          <v:rect id="_x0000_i1033" style="width:0;height:0" o:hralign="center" o:hrstd="t" o:hrnoshade="t" o:hr="t" fillcolor="black" stroked="f"/>
        </w:pict>
      </w:r>
    </w:p>
    <w:p w14:paraId="19F8B915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10. In ___, all transactions are automatically processed.</w:t>
      </w:r>
    </w:p>
    <w:p w14:paraId="75E11838" w14:textId="77777777" w:rsidR="00794D6D" w:rsidRPr="00794D6D" w:rsidRDefault="00794D6D" w:rsidP="00794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Real-Time Processing</w:t>
      </w:r>
    </w:p>
    <w:p w14:paraId="576B0205" w14:textId="77777777" w:rsidR="00794D6D" w:rsidRPr="00794D6D" w:rsidRDefault="00794D6D" w:rsidP="00794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Executive Support System</w:t>
      </w:r>
    </w:p>
    <w:p w14:paraId="3F396663" w14:textId="77777777" w:rsidR="00794D6D" w:rsidRPr="00794D6D" w:rsidRDefault="00794D6D" w:rsidP="00794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Decision Support System</w:t>
      </w:r>
    </w:p>
    <w:p w14:paraId="1819C560" w14:textId="77777777" w:rsidR="00794D6D" w:rsidRPr="00794D6D" w:rsidRDefault="00794D6D" w:rsidP="00794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None of the mentioned above</w:t>
      </w:r>
    </w:p>
    <w:p w14:paraId="2FB5AC72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A) Real-Time Processing</w:t>
      </w:r>
    </w:p>
    <w:p w14:paraId="67A57092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50DC851A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In Real-Time Processing all transactions are automatically processed.</w:t>
      </w:r>
    </w:p>
    <w:p w14:paraId="36EB1E26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CE783A">
          <v:rect id="_x0000_i1034" style="width:0;height:0" o:hralign="center" o:hrstd="t" o:hrnoshade="t" o:hr="t" fillcolor="black" stroked="f"/>
        </w:pict>
      </w:r>
    </w:p>
    <w:p w14:paraId="74F05A43" w14:textId="77777777" w:rsidR="00794D6D" w:rsidRPr="00794D6D" w:rsidRDefault="00794D6D" w:rsidP="00794D6D">
      <w:pPr>
        <w:spacing w:after="0" w:line="240" w:lineRule="auto"/>
        <w:jc w:val="center"/>
        <w:rPr>
          <w:ins w:id="1" w:author="Unknown"/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aps/>
          <w:color w:val="000000"/>
          <w:spacing w:val="30"/>
          <w:sz w:val="15"/>
          <w:szCs w:val="15"/>
          <w:lang w:eastAsia="en-IN"/>
        </w:rPr>
        <w:t>ADVERTISEMENT</w:t>
      </w:r>
    </w:p>
    <w:p w14:paraId="43C3C0F7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11. ____ deal with one transaction at a time.</w:t>
      </w:r>
    </w:p>
    <w:p w14:paraId="47CE8AB0" w14:textId="77777777" w:rsidR="00794D6D" w:rsidRPr="00794D6D" w:rsidRDefault="00794D6D" w:rsidP="00794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Batch Processing System</w:t>
      </w:r>
    </w:p>
    <w:p w14:paraId="59AB5C4D" w14:textId="77777777" w:rsidR="00794D6D" w:rsidRPr="00794D6D" w:rsidRDefault="00794D6D" w:rsidP="00794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Real-time Processing System</w:t>
      </w:r>
    </w:p>
    <w:p w14:paraId="1E00D210" w14:textId="77777777" w:rsidR="00794D6D" w:rsidRPr="00794D6D" w:rsidRDefault="00794D6D" w:rsidP="00794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Distributed System</w:t>
      </w:r>
    </w:p>
    <w:p w14:paraId="20876C5B" w14:textId="77777777" w:rsidR="00794D6D" w:rsidRPr="00794D6D" w:rsidRDefault="00794D6D" w:rsidP="00794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None of the mentioned above</w:t>
      </w:r>
    </w:p>
    <w:p w14:paraId="0654AFE9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lastRenderedPageBreak/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B) Real-time Processing System</w:t>
      </w:r>
    </w:p>
    <w:p w14:paraId="79ED30BE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1B73E495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Real-time Processing System deal with one transaction at a time.</w:t>
      </w:r>
    </w:p>
    <w:p w14:paraId="4814EFD6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E731F9">
          <v:rect id="_x0000_i1035" style="width:0;height:0" o:hralign="center" o:hrstd="t" o:hrnoshade="t" o:hr="t" fillcolor="black" stroked="f"/>
        </w:pict>
      </w:r>
    </w:p>
    <w:p w14:paraId="6641B80F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12. A ___ consists of a sequence of query and / or update statements.</w:t>
      </w:r>
    </w:p>
    <w:p w14:paraId="023F170E" w14:textId="77777777" w:rsidR="00794D6D" w:rsidRPr="00794D6D" w:rsidRDefault="00794D6D" w:rsidP="00794D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System</w:t>
      </w:r>
    </w:p>
    <w:p w14:paraId="49643460" w14:textId="77777777" w:rsidR="00794D6D" w:rsidRPr="00794D6D" w:rsidRDefault="00794D6D" w:rsidP="00794D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Transaction</w:t>
      </w:r>
    </w:p>
    <w:p w14:paraId="243A1AE0" w14:textId="77777777" w:rsidR="00794D6D" w:rsidRPr="00794D6D" w:rsidRDefault="00794D6D" w:rsidP="00794D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Maintenance</w:t>
      </w:r>
    </w:p>
    <w:p w14:paraId="6425BF3E" w14:textId="77777777" w:rsidR="00794D6D" w:rsidRPr="00794D6D" w:rsidRDefault="00794D6D" w:rsidP="00794D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All of the mentioned above</w:t>
      </w:r>
    </w:p>
    <w:p w14:paraId="17268C63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B) Transaction</w:t>
      </w:r>
    </w:p>
    <w:p w14:paraId="3CE463CB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20D53492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A transaction consists of a sequence of query and / or update statements.</w:t>
      </w:r>
    </w:p>
    <w:p w14:paraId="2E4E8601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74DC53">
          <v:rect id="_x0000_i1036" style="width:0;height:0" o:hralign="center" o:hrstd="t" o:hrnoshade="t" o:hr="t" fillcolor="black" stroked="f"/>
        </w:pict>
      </w:r>
    </w:p>
    <w:p w14:paraId="15779A59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13. A transaction completes its execution is said to be,</w:t>
      </w:r>
    </w:p>
    <w:p w14:paraId="286914D6" w14:textId="77777777" w:rsidR="00794D6D" w:rsidRPr="00794D6D" w:rsidRDefault="00794D6D" w:rsidP="00794D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Commit</w:t>
      </w:r>
    </w:p>
    <w:p w14:paraId="62511AAD" w14:textId="77777777" w:rsidR="00794D6D" w:rsidRPr="00794D6D" w:rsidRDefault="00794D6D" w:rsidP="00794D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Rollback</w:t>
      </w:r>
    </w:p>
    <w:p w14:paraId="5C793CE2" w14:textId="77777777" w:rsidR="00794D6D" w:rsidRPr="00794D6D" w:rsidRDefault="00794D6D" w:rsidP="00794D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Backup</w:t>
      </w:r>
    </w:p>
    <w:p w14:paraId="3221825E" w14:textId="77777777" w:rsidR="00794D6D" w:rsidRPr="00794D6D" w:rsidRDefault="00794D6D" w:rsidP="00794D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None of the mentioned above</w:t>
      </w:r>
    </w:p>
    <w:p w14:paraId="4A9328F0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A) Commit</w:t>
      </w:r>
    </w:p>
    <w:p w14:paraId="0A966265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4649830D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A transaction completes its execution is said to be commit.</w:t>
      </w:r>
    </w:p>
    <w:p w14:paraId="0D3552B5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351ED8">
          <v:rect id="_x0000_i1037" style="width:0;height:0" o:hralign="center" o:hrstd="t" o:hrnoshade="t" o:hr="t" fillcolor="black" stroked="f"/>
        </w:pict>
      </w:r>
    </w:p>
    <w:p w14:paraId="51B29A15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14. Information is a -</w:t>
      </w:r>
    </w:p>
    <w:p w14:paraId="4BCDF789" w14:textId="77777777" w:rsidR="00794D6D" w:rsidRPr="00794D6D" w:rsidRDefault="00794D6D" w:rsidP="00794D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Processed Data</w:t>
      </w:r>
    </w:p>
    <w:p w14:paraId="379E2FCB" w14:textId="77777777" w:rsidR="00794D6D" w:rsidRPr="00794D6D" w:rsidRDefault="00794D6D" w:rsidP="00794D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Data</w:t>
      </w:r>
    </w:p>
    <w:p w14:paraId="4A9C3D3C" w14:textId="77777777" w:rsidR="00794D6D" w:rsidRPr="00794D6D" w:rsidRDefault="00794D6D" w:rsidP="00794D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Input</w:t>
      </w:r>
    </w:p>
    <w:p w14:paraId="66E6135E" w14:textId="77777777" w:rsidR="00794D6D" w:rsidRPr="00794D6D" w:rsidRDefault="00794D6D" w:rsidP="00794D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lastRenderedPageBreak/>
        <w:t>Output</w:t>
      </w:r>
    </w:p>
    <w:p w14:paraId="2381DE8F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A) Processed Data</w:t>
      </w:r>
    </w:p>
    <w:p w14:paraId="4843CC85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6C09E979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Information is a processed data.</w:t>
      </w:r>
    </w:p>
    <w:p w14:paraId="534EBB05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ECEAE9">
          <v:rect id="_x0000_i1038" style="width:0;height:0" o:hralign="center" o:hrstd="t" o:hrnoshade="t" o:hr="t" fillcolor="black" stroked="f"/>
        </w:pict>
      </w:r>
    </w:p>
    <w:p w14:paraId="0E699698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15. Volume of strategic information is,</w:t>
      </w:r>
    </w:p>
    <w:p w14:paraId="03C30EA7" w14:textId="77777777" w:rsidR="00794D6D" w:rsidRPr="00794D6D" w:rsidRDefault="00794D6D" w:rsidP="00794D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Detailed</w:t>
      </w:r>
    </w:p>
    <w:p w14:paraId="6D15D071" w14:textId="77777777" w:rsidR="00794D6D" w:rsidRPr="00794D6D" w:rsidRDefault="00794D6D" w:rsidP="00794D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Summarized</w:t>
      </w:r>
    </w:p>
    <w:p w14:paraId="78EA6C98" w14:textId="77777777" w:rsidR="00794D6D" w:rsidRPr="00794D6D" w:rsidRDefault="00794D6D" w:rsidP="00794D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Condensed</w:t>
      </w:r>
    </w:p>
    <w:p w14:paraId="5454F2A3" w14:textId="77777777" w:rsidR="00794D6D" w:rsidRPr="00794D6D" w:rsidRDefault="00794D6D" w:rsidP="00794D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Irrelevant</w:t>
      </w:r>
    </w:p>
    <w:p w14:paraId="59ED34F3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C) Condensed</w:t>
      </w:r>
    </w:p>
    <w:p w14:paraId="7C153108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5406E92E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Volume of strategic information is condensed.</w:t>
      </w:r>
    </w:p>
    <w:p w14:paraId="282C6B7E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FCA716">
          <v:rect id="_x0000_i1039" style="width:0;height:0" o:hralign="center" o:hrstd="t" o:hrnoshade="t" o:hr="t" fillcolor="black" stroked="f"/>
        </w:pict>
      </w:r>
    </w:p>
    <w:p w14:paraId="4B249C30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16. Which of the following is not associated with Transaction Processing System?</w:t>
      </w:r>
    </w:p>
    <w:p w14:paraId="5688A7FD" w14:textId="77777777" w:rsidR="00794D6D" w:rsidRPr="00794D6D" w:rsidRDefault="00794D6D" w:rsidP="00794D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To produce detail, summary, reports</w:t>
      </w:r>
    </w:p>
    <w:p w14:paraId="53A18AD9" w14:textId="77777777" w:rsidR="00794D6D" w:rsidRPr="00794D6D" w:rsidRDefault="00794D6D" w:rsidP="00794D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To record a business transaction activity</w:t>
      </w:r>
    </w:p>
    <w:p w14:paraId="77587CEC" w14:textId="77777777" w:rsidR="00794D6D" w:rsidRPr="00794D6D" w:rsidRDefault="00794D6D" w:rsidP="00794D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Triggering a response</w:t>
      </w:r>
    </w:p>
    <w:p w14:paraId="18BD5EA0" w14:textId="77777777" w:rsidR="00794D6D" w:rsidRPr="00794D6D" w:rsidRDefault="00794D6D" w:rsidP="00794D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Maintaining data</w:t>
      </w:r>
    </w:p>
    <w:p w14:paraId="33E3E163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C) Triggering a response</w:t>
      </w:r>
    </w:p>
    <w:p w14:paraId="484A74D2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6B707EAB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Triggering a response is not associated with Transaction Processing System.</w:t>
      </w:r>
    </w:p>
    <w:p w14:paraId="55B852EA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A2EAE9">
          <v:rect id="_x0000_i1040" style="width:0;height:0" o:hralign="center" o:hrstd="t" o:hrnoshade="t" o:hr="t" fillcolor="black" stroked="f"/>
        </w:pict>
      </w:r>
    </w:p>
    <w:p w14:paraId="1B51D152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17. A TPS generally,</w:t>
      </w:r>
    </w:p>
    <w:p w14:paraId="2CD8095D" w14:textId="77777777" w:rsidR="00794D6D" w:rsidRPr="00794D6D" w:rsidRDefault="00794D6D" w:rsidP="00794D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Processes a low volume of business transactions</w:t>
      </w:r>
    </w:p>
    <w:p w14:paraId="76EBEEB4" w14:textId="77777777" w:rsidR="00794D6D" w:rsidRPr="00794D6D" w:rsidRDefault="00794D6D" w:rsidP="00794D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lastRenderedPageBreak/>
        <w:t>Supports single users in routine, everyday transactions.</w:t>
      </w:r>
    </w:p>
    <w:p w14:paraId="543158E4" w14:textId="77777777" w:rsidR="00794D6D" w:rsidRPr="00794D6D" w:rsidRDefault="00794D6D" w:rsidP="00794D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Uses relatively simple procedures to control processing and to ensure accuracy</w:t>
      </w:r>
    </w:p>
    <w:p w14:paraId="042BF315" w14:textId="77777777" w:rsidR="00794D6D" w:rsidRPr="00794D6D" w:rsidRDefault="00794D6D" w:rsidP="00794D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None of the mentioned above</w:t>
      </w:r>
    </w:p>
    <w:p w14:paraId="25190E59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C) Uses relatively simple procedures to control processing and to ensure accuracy</w:t>
      </w:r>
    </w:p>
    <w:p w14:paraId="4D483C21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6737A8FC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A TPS generally uses relatively simple procedures to control processing and to ensure accuracy.</w:t>
      </w:r>
    </w:p>
    <w:p w14:paraId="5D5AB412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1AA00C">
          <v:rect id="_x0000_i1041" style="width:0;height:0" o:hralign="center" o:hrstd="t" o:hrnoshade="t" o:hr="t" fillcolor="black" stroked="f"/>
        </w:pict>
      </w:r>
    </w:p>
    <w:p w14:paraId="7BBAFF49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18. Which of the following is a system used to present information to drill down to details for executives of the company?</w:t>
      </w:r>
    </w:p>
    <w:p w14:paraId="4FE0912C" w14:textId="77777777" w:rsidR="00794D6D" w:rsidRPr="00794D6D" w:rsidRDefault="00794D6D" w:rsidP="00794D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Decision Support System</w:t>
      </w:r>
    </w:p>
    <w:p w14:paraId="752E3659" w14:textId="77777777" w:rsidR="00794D6D" w:rsidRPr="00794D6D" w:rsidRDefault="00794D6D" w:rsidP="00794D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Executive Support System</w:t>
      </w:r>
    </w:p>
    <w:p w14:paraId="08E7EDB8" w14:textId="77777777" w:rsidR="00794D6D" w:rsidRPr="00794D6D" w:rsidRDefault="00794D6D" w:rsidP="00794D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Expert System</w:t>
      </w:r>
    </w:p>
    <w:p w14:paraId="44976936" w14:textId="77777777" w:rsidR="00794D6D" w:rsidRPr="00794D6D" w:rsidRDefault="00794D6D" w:rsidP="00794D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Transaction-Processing System</w:t>
      </w:r>
    </w:p>
    <w:p w14:paraId="7FAC0D63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B) Executive Support System</w:t>
      </w:r>
    </w:p>
    <w:p w14:paraId="068A87D4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0B89830C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Executive Support System is a system used to present information to drill down to details for executives of the company?</w:t>
      </w:r>
    </w:p>
    <w:p w14:paraId="35750B39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7AB710">
          <v:rect id="_x0000_i1042" style="width:0;height:0" o:hralign="center" o:hrstd="t" o:hrnoshade="t" o:hr="t" fillcolor="black" stroked="f"/>
        </w:pict>
      </w:r>
    </w:p>
    <w:p w14:paraId="663C5575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19. Strategic information is needed for ___ in the organizations.</w:t>
      </w:r>
    </w:p>
    <w:p w14:paraId="33A75BD8" w14:textId="77777777" w:rsidR="00794D6D" w:rsidRPr="00794D6D" w:rsidRDefault="00794D6D" w:rsidP="00794D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Long term planning</w:t>
      </w:r>
    </w:p>
    <w:p w14:paraId="367B4E5A" w14:textId="77777777" w:rsidR="00794D6D" w:rsidRPr="00794D6D" w:rsidRDefault="00794D6D" w:rsidP="00794D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Short term planning</w:t>
      </w:r>
    </w:p>
    <w:p w14:paraId="3379A737" w14:textId="77777777" w:rsidR="00794D6D" w:rsidRPr="00794D6D" w:rsidRDefault="00794D6D" w:rsidP="00794D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Regular / daily operations</w:t>
      </w:r>
    </w:p>
    <w:p w14:paraId="5D10BE9F" w14:textId="77777777" w:rsidR="00794D6D" w:rsidRPr="00794D6D" w:rsidRDefault="00794D6D" w:rsidP="00794D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All of the mentioned above</w:t>
      </w:r>
    </w:p>
    <w:p w14:paraId="666DCB33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A) Long term planning</w:t>
      </w:r>
    </w:p>
    <w:p w14:paraId="1D1963E2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Explanation:</w:t>
      </w:r>
    </w:p>
    <w:p w14:paraId="72198E58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lastRenderedPageBreak/>
        <w:t>Strategic information is needed for Long term planning in the organizations.</w:t>
      </w:r>
    </w:p>
    <w:p w14:paraId="5976BD7A" w14:textId="77777777" w:rsidR="00794D6D" w:rsidRPr="00794D6D" w:rsidRDefault="00794D6D" w:rsidP="00794D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D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CDBE53">
          <v:rect id="_x0000_i1043" style="width:0;height:0" o:hralign="center" o:hrstd="t" o:hrnoshade="t" o:hr="t" fillcolor="black" stroked="f"/>
        </w:pict>
      </w:r>
    </w:p>
    <w:p w14:paraId="3B4FE6BC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20. Which of the following information systems allows people to work together as a group is called:</w:t>
      </w:r>
    </w:p>
    <w:p w14:paraId="035385FA" w14:textId="77777777" w:rsidR="00794D6D" w:rsidRPr="00794D6D" w:rsidRDefault="00794D6D" w:rsidP="00794D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Transaction Processing System</w:t>
      </w:r>
    </w:p>
    <w:p w14:paraId="36478CD5" w14:textId="77777777" w:rsidR="00794D6D" w:rsidRPr="00794D6D" w:rsidRDefault="00794D6D" w:rsidP="00794D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Management Information System</w:t>
      </w:r>
    </w:p>
    <w:p w14:paraId="71F28605" w14:textId="77777777" w:rsidR="00794D6D" w:rsidRPr="00794D6D" w:rsidRDefault="00794D6D" w:rsidP="00794D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Group Support System</w:t>
      </w:r>
    </w:p>
    <w:p w14:paraId="000C58F8" w14:textId="77777777" w:rsidR="00794D6D" w:rsidRPr="00794D6D" w:rsidRDefault="00794D6D" w:rsidP="00794D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Decision Support System</w:t>
      </w:r>
    </w:p>
    <w:p w14:paraId="74BDCBFA" w14:textId="77777777" w:rsidR="00794D6D" w:rsidRPr="00794D6D" w:rsidRDefault="00794D6D" w:rsidP="00794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794D6D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Answer:</w:t>
      </w:r>
      <w:r w:rsidRPr="00794D6D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C) Group Support System</w:t>
      </w:r>
    </w:p>
    <w:p w14:paraId="01AA0847" w14:textId="77777777" w:rsidR="002636D1" w:rsidRPr="00794D6D" w:rsidRDefault="002636D1" w:rsidP="00794D6D"/>
    <w:sectPr w:rsidR="002636D1" w:rsidRPr="00794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7A9"/>
    <w:multiLevelType w:val="multilevel"/>
    <w:tmpl w:val="30523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C7C14"/>
    <w:multiLevelType w:val="multilevel"/>
    <w:tmpl w:val="C73CBE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60A6F"/>
    <w:multiLevelType w:val="multilevel"/>
    <w:tmpl w:val="116E1D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36524"/>
    <w:multiLevelType w:val="multilevel"/>
    <w:tmpl w:val="C39272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1350F"/>
    <w:multiLevelType w:val="multilevel"/>
    <w:tmpl w:val="77A6A4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6484B"/>
    <w:multiLevelType w:val="multilevel"/>
    <w:tmpl w:val="3AC87B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D529D"/>
    <w:multiLevelType w:val="multilevel"/>
    <w:tmpl w:val="159C40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A081C"/>
    <w:multiLevelType w:val="multilevel"/>
    <w:tmpl w:val="9446CD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51EEB"/>
    <w:multiLevelType w:val="multilevel"/>
    <w:tmpl w:val="A698BD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DA17ED"/>
    <w:multiLevelType w:val="multilevel"/>
    <w:tmpl w:val="34E821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C26CE"/>
    <w:multiLevelType w:val="multilevel"/>
    <w:tmpl w:val="DFECF6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A7C6F"/>
    <w:multiLevelType w:val="multilevel"/>
    <w:tmpl w:val="270C3B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D0CDE"/>
    <w:multiLevelType w:val="multilevel"/>
    <w:tmpl w:val="8632CF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FC14C2"/>
    <w:multiLevelType w:val="multilevel"/>
    <w:tmpl w:val="F93042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4D2FF0"/>
    <w:multiLevelType w:val="multilevel"/>
    <w:tmpl w:val="ADEA83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310A24"/>
    <w:multiLevelType w:val="multilevel"/>
    <w:tmpl w:val="52588C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E4BD4"/>
    <w:multiLevelType w:val="multilevel"/>
    <w:tmpl w:val="9BAA63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BB54DE"/>
    <w:multiLevelType w:val="multilevel"/>
    <w:tmpl w:val="38CA16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0B6013"/>
    <w:multiLevelType w:val="multilevel"/>
    <w:tmpl w:val="27DA56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435322"/>
    <w:multiLevelType w:val="multilevel"/>
    <w:tmpl w:val="0FDEF7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907270">
    <w:abstractNumId w:val="11"/>
  </w:num>
  <w:num w:numId="2" w16cid:durableId="670723500">
    <w:abstractNumId w:val="12"/>
  </w:num>
  <w:num w:numId="3" w16cid:durableId="1088771575">
    <w:abstractNumId w:val="5"/>
  </w:num>
  <w:num w:numId="4" w16cid:durableId="790173799">
    <w:abstractNumId w:val="0"/>
  </w:num>
  <w:num w:numId="5" w16cid:durableId="1314526019">
    <w:abstractNumId w:val="10"/>
  </w:num>
  <w:num w:numId="6" w16cid:durableId="736980356">
    <w:abstractNumId w:val="2"/>
  </w:num>
  <w:num w:numId="7" w16cid:durableId="992560651">
    <w:abstractNumId w:val="7"/>
  </w:num>
  <w:num w:numId="8" w16cid:durableId="1147356500">
    <w:abstractNumId w:val="13"/>
  </w:num>
  <w:num w:numId="9" w16cid:durableId="1549024031">
    <w:abstractNumId w:val="16"/>
  </w:num>
  <w:num w:numId="10" w16cid:durableId="1256476136">
    <w:abstractNumId w:val="4"/>
  </w:num>
  <w:num w:numId="11" w16cid:durableId="299771885">
    <w:abstractNumId w:val="3"/>
  </w:num>
  <w:num w:numId="12" w16cid:durableId="1937594754">
    <w:abstractNumId w:val="19"/>
  </w:num>
  <w:num w:numId="13" w16cid:durableId="506796906">
    <w:abstractNumId w:val="18"/>
  </w:num>
  <w:num w:numId="14" w16cid:durableId="1597400711">
    <w:abstractNumId w:val="1"/>
  </w:num>
  <w:num w:numId="15" w16cid:durableId="681779145">
    <w:abstractNumId w:val="14"/>
  </w:num>
  <w:num w:numId="16" w16cid:durableId="352922024">
    <w:abstractNumId w:val="15"/>
  </w:num>
  <w:num w:numId="17" w16cid:durableId="1539273699">
    <w:abstractNumId w:val="8"/>
  </w:num>
  <w:num w:numId="18" w16cid:durableId="353002029">
    <w:abstractNumId w:val="6"/>
  </w:num>
  <w:num w:numId="19" w16cid:durableId="610403107">
    <w:abstractNumId w:val="9"/>
  </w:num>
  <w:num w:numId="20" w16cid:durableId="19658921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6D"/>
    <w:rsid w:val="000E715D"/>
    <w:rsid w:val="002636D1"/>
    <w:rsid w:val="0079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EDA0"/>
  <w15:chartTrackingRefBased/>
  <w15:docId w15:val="{375E681A-0A2D-4196-B1D8-5B374487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ds-text">
    <w:name w:val="ads-text"/>
    <w:basedOn w:val="DefaultParagraphFont"/>
    <w:rsid w:val="0079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satyakumarchaudhary603@outlook.com</dc:creator>
  <cp:keywords/>
  <dc:description/>
  <cp:lastModifiedBy>satyakumarchaudhary603@outlook.com</cp:lastModifiedBy>
  <cp:revision>1</cp:revision>
  <dcterms:created xsi:type="dcterms:W3CDTF">2023-04-02T11:16:00Z</dcterms:created>
  <dcterms:modified xsi:type="dcterms:W3CDTF">2023-04-02T11:39:00Z</dcterms:modified>
</cp:coreProperties>
</file>